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118" w:rsidRPr="008C7118" w:rsidRDefault="008C7118" w:rsidP="008C7118">
      <w:pPr>
        <w:shd w:val="clear" w:color="auto" w:fill="FFFFFF"/>
        <w:spacing w:after="120" w:line="288" w:lineRule="atLeast"/>
        <w:textAlignment w:val="baseline"/>
        <w:outlineLvl w:val="0"/>
        <w:rPr>
          <w:rFonts w:ascii="Arial" w:eastAsia="Times New Roman" w:hAnsi="Arial" w:cs="Arial"/>
          <w:color w:val="545454"/>
          <w:kern w:val="36"/>
          <w:sz w:val="36"/>
          <w:szCs w:val="36"/>
          <w:lang w:eastAsia="lt-LT"/>
        </w:rPr>
      </w:pPr>
      <w:r w:rsidRPr="008C7118">
        <w:rPr>
          <w:rFonts w:ascii="Arial" w:eastAsia="Times New Roman" w:hAnsi="Arial" w:cs="Arial"/>
          <w:color w:val="545454"/>
          <w:kern w:val="36"/>
          <w:sz w:val="36"/>
          <w:szCs w:val="36"/>
          <w:lang w:eastAsia="lt-LT"/>
        </w:rPr>
        <w:t>Amerikietiški blynai</w:t>
      </w:r>
    </w:p>
    <w:p w:rsidR="008C7118" w:rsidRPr="008C7118" w:rsidRDefault="008C7118" w:rsidP="008C7118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545454"/>
          <w:sz w:val="20"/>
          <w:szCs w:val="20"/>
          <w:lang w:eastAsia="lt-LT"/>
        </w:rPr>
      </w:pPr>
      <w:bookmarkStart w:id="0" w:name="_GoBack"/>
      <w:r>
        <w:rPr>
          <w:rFonts w:ascii="Arial" w:eastAsia="Times New Roman" w:hAnsi="Arial" w:cs="Arial"/>
          <w:noProof/>
          <w:color w:val="545454"/>
          <w:sz w:val="20"/>
          <w:szCs w:val="20"/>
          <w:lang w:eastAsia="lt-LT"/>
        </w:rPr>
        <w:drawing>
          <wp:inline distT="0" distB="0" distL="0" distR="0">
            <wp:extent cx="2284809" cy="1924050"/>
            <wp:effectExtent l="0" t="0" r="1270" b="0"/>
            <wp:docPr id="1" name="Picture 1" descr="Amerikietiški blyn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erikietiški blyna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809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C7118" w:rsidRPr="008C7118" w:rsidRDefault="008C7118" w:rsidP="008C7118">
      <w:pPr>
        <w:shd w:val="clear" w:color="auto" w:fill="FFFFFF"/>
        <w:spacing w:after="256" w:line="240" w:lineRule="auto"/>
        <w:textAlignment w:val="baseline"/>
        <w:outlineLvl w:val="2"/>
        <w:rPr>
          <w:rFonts w:ascii="Arial" w:eastAsia="Times New Roman" w:hAnsi="Arial" w:cs="Arial"/>
          <w:color w:val="545454"/>
          <w:sz w:val="27"/>
          <w:szCs w:val="27"/>
          <w:lang w:eastAsia="lt-LT"/>
        </w:rPr>
      </w:pPr>
      <w:r w:rsidRPr="008C7118">
        <w:rPr>
          <w:rFonts w:ascii="Arial" w:eastAsia="Times New Roman" w:hAnsi="Arial" w:cs="Arial"/>
          <w:color w:val="545454"/>
          <w:sz w:val="27"/>
          <w:szCs w:val="27"/>
          <w:lang w:eastAsia="lt-LT"/>
        </w:rPr>
        <w:t>Ingredientai</w:t>
      </w:r>
    </w:p>
    <w:p w:rsidR="008C7118" w:rsidRPr="008C7118" w:rsidRDefault="008C7118" w:rsidP="008C7118">
      <w:pPr>
        <w:numPr>
          <w:ilvl w:val="0"/>
          <w:numId w:val="1"/>
        </w:numPr>
        <w:shd w:val="clear" w:color="auto" w:fill="FFFFFF"/>
        <w:spacing w:after="150" w:line="225" w:lineRule="atLeast"/>
        <w:ind w:left="450"/>
        <w:textAlignment w:val="baseline"/>
        <w:rPr>
          <w:rFonts w:ascii="Arial" w:eastAsia="Times New Roman" w:hAnsi="Arial" w:cs="Arial"/>
          <w:color w:val="545454"/>
          <w:sz w:val="20"/>
          <w:szCs w:val="20"/>
          <w:lang w:eastAsia="lt-LT"/>
        </w:rPr>
      </w:pPr>
      <w:r w:rsidRPr="008C7118">
        <w:rPr>
          <w:rFonts w:ascii="Arial" w:eastAsia="Times New Roman" w:hAnsi="Arial" w:cs="Arial"/>
          <w:color w:val="545454"/>
          <w:sz w:val="20"/>
          <w:szCs w:val="20"/>
          <w:lang w:eastAsia="lt-LT"/>
        </w:rPr>
        <w:t>miltai: 150 gramų</w:t>
      </w:r>
    </w:p>
    <w:p w:rsidR="008C7118" w:rsidRPr="008C7118" w:rsidRDefault="008C7118" w:rsidP="008C7118">
      <w:pPr>
        <w:numPr>
          <w:ilvl w:val="0"/>
          <w:numId w:val="1"/>
        </w:numPr>
        <w:shd w:val="clear" w:color="auto" w:fill="FFFFFF"/>
        <w:spacing w:after="150" w:line="225" w:lineRule="atLeast"/>
        <w:ind w:left="450"/>
        <w:textAlignment w:val="baseline"/>
        <w:rPr>
          <w:rFonts w:ascii="Arial" w:eastAsia="Times New Roman" w:hAnsi="Arial" w:cs="Arial"/>
          <w:color w:val="545454"/>
          <w:sz w:val="20"/>
          <w:szCs w:val="20"/>
          <w:lang w:eastAsia="lt-LT"/>
        </w:rPr>
      </w:pPr>
      <w:r w:rsidRPr="008C7118">
        <w:rPr>
          <w:rFonts w:ascii="Arial" w:eastAsia="Times New Roman" w:hAnsi="Arial" w:cs="Arial"/>
          <w:color w:val="545454"/>
          <w:sz w:val="20"/>
          <w:szCs w:val="20"/>
          <w:lang w:eastAsia="lt-LT"/>
        </w:rPr>
        <w:t>kepimo milteliai: 2 šaukštelių</w:t>
      </w:r>
    </w:p>
    <w:p w:rsidR="008C7118" w:rsidRPr="008C7118" w:rsidRDefault="008C7118" w:rsidP="008C7118">
      <w:pPr>
        <w:numPr>
          <w:ilvl w:val="0"/>
          <w:numId w:val="1"/>
        </w:numPr>
        <w:shd w:val="clear" w:color="auto" w:fill="FFFFFF"/>
        <w:spacing w:after="150" w:line="225" w:lineRule="atLeast"/>
        <w:ind w:left="450"/>
        <w:textAlignment w:val="baseline"/>
        <w:rPr>
          <w:rFonts w:ascii="Arial" w:eastAsia="Times New Roman" w:hAnsi="Arial" w:cs="Arial"/>
          <w:color w:val="545454"/>
          <w:sz w:val="20"/>
          <w:szCs w:val="20"/>
          <w:lang w:eastAsia="lt-LT"/>
        </w:rPr>
      </w:pPr>
      <w:r w:rsidRPr="008C7118">
        <w:rPr>
          <w:rFonts w:ascii="Arial" w:eastAsia="Times New Roman" w:hAnsi="Arial" w:cs="Arial"/>
          <w:color w:val="545454"/>
          <w:sz w:val="20"/>
          <w:szCs w:val="20"/>
          <w:lang w:eastAsia="lt-LT"/>
        </w:rPr>
        <w:t>kepimo soda: 0,25 šaukštelio</w:t>
      </w:r>
    </w:p>
    <w:p w:rsidR="008C7118" w:rsidRPr="008C7118" w:rsidRDefault="008C7118" w:rsidP="008C7118">
      <w:pPr>
        <w:numPr>
          <w:ilvl w:val="0"/>
          <w:numId w:val="1"/>
        </w:numPr>
        <w:shd w:val="clear" w:color="auto" w:fill="FFFFFF"/>
        <w:spacing w:after="150" w:line="225" w:lineRule="atLeast"/>
        <w:ind w:left="450"/>
        <w:textAlignment w:val="baseline"/>
        <w:rPr>
          <w:rFonts w:ascii="Arial" w:eastAsia="Times New Roman" w:hAnsi="Arial" w:cs="Arial"/>
          <w:color w:val="545454"/>
          <w:sz w:val="20"/>
          <w:szCs w:val="20"/>
          <w:lang w:eastAsia="lt-LT"/>
        </w:rPr>
      </w:pPr>
      <w:r w:rsidRPr="008C7118">
        <w:rPr>
          <w:rFonts w:ascii="Arial" w:eastAsia="Times New Roman" w:hAnsi="Arial" w:cs="Arial"/>
          <w:color w:val="545454"/>
          <w:sz w:val="20"/>
          <w:szCs w:val="20"/>
          <w:lang w:eastAsia="lt-LT"/>
        </w:rPr>
        <w:t>druska: žiupsnelio</w:t>
      </w:r>
    </w:p>
    <w:p w:rsidR="008C7118" w:rsidRPr="008C7118" w:rsidRDefault="008C7118" w:rsidP="008C7118">
      <w:pPr>
        <w:numPr>
          <w:ilvl w:val="0"/>
          <w:numId w:val="1"/>
        </w:numPr>
        <w:shd w:val="clear" w:color="auto" w:fill="FFFFFF"/>
        <w:spacing w:after="150" w:line="225" w:lineRule="atLeast"/>
        <w:ind w:left="450"/>
        <w:textAlignment w:val="baseline"/>
        <w:rPr>
          <w:rFonts w:ascii="Arial" w:eastAsia="Times New Roman" w:hAnsi="Arial" w:cs="Arial"/>
          <w:color w:val="545454"/>
          <w:sz w:val="20"/>
          <w:szCs w:val="20"/>
          <w:lang w:eastAsia="lt-LT"/>
        </w:rPr>
      </w:pPr>
      <w:r w:rsidRPr="008C7118">
        <w:rPr>
          <w:rFonts w:ascii="Arial" w:eastAsia="Times New Roman" w:hAnsi="Arial" w:cs="Arial"/>
          <w:color w:val="545454"/>
          <w:sz w:val="20"/>
          <w:szCs w:val="20"/>
          <w:lang w:eastAsia="lt-LT"/>
        </w:rPr>
        <w:t>kiaušiniai: 2</w:t>
      </w:r>
    </w:p>
    <w:p w:rsidR="008C7118" w:rsidRPr="008C7118" w:rsidRDefault="008C7118" w:rsidP="008C7118">
      <w:pPr>
        <w:numPr>
          <w:ilvl w:val="0"/>
          <w:numId w:val="1"/>
        </w:numPr>
        <w:shd w:val="clear" w:color="auto" w:fill="FFFFFF"/>
        <w:spacing w:after="150" w:line="225" w:lineRule="atLeast"/>
        <w:ind w:left="450"/>
        <w:textAlignment w:val="baseline"/>
        <w:rPr>
          <w:rFonts w:ascii="Arial" w:eastAsia="Times New Roman" w:hAnsi="Arial" w:cs="Arial"/>
          <w:color w:val="545454"/>
          <w:sz w:val="20"/>
          <w:szCs w:val="20"/>
          <w:lang w:eastAsia="lt-LT"/>
        </w:rPr>
      </w:pPr>
      <w:r w:rsidRPr="008C7118">
        <w:rPr>
          <w:rFonts w:ascii="Arial" w:eastAsia="Times New Roman" w:hAnsi="Arial" w:cs="Arial"/>
          <w:color w:val="545454"/>
          <w:sz w:val="20"/>
          <w:szCs w:val="20"/>
          <w:lang w:eastAsia="lt-LT"/>
        </w:rPr>
        <w:t>pasukos: 150 mililitrų (arba kefyras)</w:t>
      </w:r>
    </w:p>
    <w:p w:rsidR="008C7118" w:rsidRPr="008C7118" w:rsidRDefault="008C7118" w:rsidP="008C7118">
      <w:pPr>
        <w:numPr>
          <w:ilvl w:val="0"/>
          <w:numId w:val="1"/>
        </w:numPr>
        <w:shd w:val="clear" w:color="auto" w:fill="FFFFFF"/>
        <w:spacing w:after="150" w:line="225" w:lineRule="atLeast"/>
        <w:ind w:left="450"/>
        <w:textAlignment w:val="baseline"/>
        <w:rPr>
          <w:rFonts w:ascii="Arial" w:eastAsia="Times New Roman" w:hAnsi="Arial" w:cs="Arial"/>
          <w:color w:val="545454"/>
          <w:sz w:val="20"/>
          <w:szCs w:val="20"/>
          <w:lang w:eastAsia="lt-LT"/>
        </w:rPr>
      </w:pPr>
      <w:r w:rsidRPr="008C7118">
        <w:rPr>
          <w:rFonts w:ascii="Arial" w:eastAsia="Times New Roman" w:hAnsi="Arial" w:cs="Arial"/>
          <w:color w:val="545454"/>
          <w:sz w:val="20"/>
          <w:szCs w:val="20"/>
          <w:lang w:eastAsia="lt-LT"/>
        </w:rPr>
        <w:t>cukrus: 50 gramų</w:t>
      </w:r>
    </w:p>
    <w:p w:rsidR="008C7118" w:rsidRPr="008C7118" w:rsidRDefault="008C7118" w:rsidP="008C7118">
      <w:pPr>
        <w:numPr>
          <w:ilvl w:val="0"/>
          <w:numId w:val="1"/>
        </w:numPr>
        <w:shd w:val="clear" w:color="auto" w:fill="FFFFFF"/>
        <w:spacing w:after="150" w:line="225" w:lineRule="atLeast"/>
        <w:ind w:left="450"/>
        <w:textAlignment w:val="baseline"/>
        <w:rPr>
          <w:rFonts w:ascii="Arial" w:eastAsia="Times New Roman" w:hAnsi="Arial" w:cs="Arial"/>
          <w:color w:val="545454"/>
          <w:sz w:val="20"/>
          <w:szCs w:val="20"/>
          <w:lang w:eastAsia="lt-LT"/>
        </w:rPr>
      </w:pPr>
      <w:r w:rsidRPr="008C7118">
        <w:rPr>
          <w:rFonts w:ascii="Arial" w:eastAsia="Times New Roman" w:hAnsi="Arial" w:cs="Arial"/>
          <w:color w:val="545454"/>
          <w:sz w:val="20"/>
          <w:szCs w:val="20"/>
          <w:lang w:eastAsia="lt-LT"/>
        </w:rPr>
        <w:t>lydytas sviestas: 25 gramų</w:t>
      </w:r>
    </w:p>
    <w:p w:rsidR="008C7118" w:rsidRPr="008C7118" w:rsidRDefault="008C7118" w:rsidP="008C7118">
      <w:pPr>
        <w:shd w:val="clear" w:color="auto" w:fill="F9F9F9"/>
        <w:spacing w:after="150" w:line="225" w:lineRule="atLeast"/>
        <w:ind w:left="450"/>
        <w:textAlignment w:val="baseline"/>
        <w:rPr>
          <w:ins w:id="1" w:author="Unknown"/>
          <w:rFonts w:ascii="Arial" w:eastAsia="Times New Roman" w:hAnsi="Arial" w:cs="Arial"/>
          <w:color w:val="000000"/>
          <w:sz w:val="20"/>
          <w:szCs w:val="20"/>
          <w:lang w:eastAsia="lt-LT"/>
        </w:rPr>
      </w:pPr>
    </w:p>
    <w:p w:rsidR="008C7118" w:rsidRPr="008C7118" w:rsidRDefault="008C7118" w:rsidP="008C7118">
      <w:pPr>
        <w:shd w:val="clear" w:color="auto" w:fill="FFFFFF"/>
        <w:spacing w:after="256" w:line="256" w:lineRule="atLeast"/>
        <w:textAlignment w:val="baseline"/>
        <w:outlineLvl w:val="1"/>
        <w:rPr>
          <w:ins w:id="2" w:author="Unknown"/>
          <w:rFonts w:ascii="Arial" w:eastAsia="Times New Roman" w:hAnsi="Arial" w:cs="Arial"/>
          <w:color w:val="545454"/>
          <w:sz w:val="36"/>
          <w:szCs w:val="36"/>
          <w:lang w:eastAsia="lt-LT"/>
        </w:rPr>
      </w:pPr>
      <w:ins w:id="3" w:author="Unknown">
        <w:r w:rsidRPr="008C7118">
          <w:rPr>
            <w:rFonts w:ascii="Arial" w:eastAsia="Times New Roman" w:hAnsi="Arial" w:cs="Arial"/>
            <w:color w:val="545454"/>
            <w:sz w:val="36"/>
            <w:szCs w:val="36"/>
            <w:lang w:eastAsia="lt-LT"/>
          </w:rPr>
          <w:t>Recepto instrukcijos</w:t>
        </w:r>
      </w:ins>
    </w:p>
    <w:p w:rsidR="008C7118" w:rsidRPr="008C7118" w:rsidRDefault="008C7118" w:rsidP="008C7118">
      <w:pPr>
        <w:numPr>
          <w:ilvl w:val="0"/>
          <w:numId w:val="3"/>
        </w:numPr>
        <w:shd w:val="clear" w:color="auto" w:fill="FFFFFF"/>
        <w:spacing w:after="0" w:line="225" w:lineRule="atLeast"/>
        <w:ind w:left="600"/>
        <w:textAlignment w:val="baseline"/>
        <w:rPr>
          <w:ins w:id="4" w:author="Unknown"/>
          <w:rFonts w:ascii="Arial" w:eastAsia="Times New Roman" w:hAnsi="Arial" w:cs="Arial"/>
          <w:color w:val="545454"/>
          <w:sz w:val="20"/>
          <w:szCs w:val="20"/>
          <w:lang w:eastAsia="lt-LT"/>
        </w:rPr>
      </w:pPr>
      <w:ins w:id="5" w:author="Unknown">
        <w:r w:rsidRPr="008C7118">
          <w:rPr>
            <w:rFonts w:ascii="Arial" w:eastAsia="Times New Roman" w:hAnsi="Arial" w:cs="Arial"/>
            <w:color w:val="545454"/>
            <w:sz w:val="20"/>
            <w:szCs w:val="20"/>
            <w:bdr w:val="none" w:sz="0" w:space="0" w:color="auto" w:frame="1"/>
            <w:lang w:eastAsia="lt-LT"/>
          </w:rPr>
          <w:t>1.</w:t>
        </w:r>
        <w:r w:rsidRPr="008C7118">
          <w:rPr>
            <w:rFonts w:ascii="Arial" w:eastAsia="Times New Roman" w:hAnsi="Arial" w:cs="Arial"/>
            <w:color w:val="545454"/>
            <w:sz w:val="20"/>
            <w:szCs w:val="20"/>
            <w:lang w:eastAsia="lt-LT"/>
          </w:rPr>
          <w:t>Pradžioje miltus, kepimo miltelius, sodą bei druską sumaišome dubenyje.</w:t>
        </w:r>
      </w:ins>
    </w:p>
    <w:p w:rsidR="008C7118" w:rsidRPr="008C7118" w:rsidRDefault="008C7118" w:rsidP="008C7118">
      <w:pPr>
        <w:numPr>
          <w:ilvl w:val="0"/>
          <w:numId w:val="3"/>
        </w:numPr>
        <w:shd w:val="clear" w:color="auto" w:fill="FFFFFF"/>
        <w:spacing w:after="0" w:line="225" w:lineRule="atLeast"/>
        <w:ind w:left="600"/>
        <w:textAlignment w:val="baseline"/>
        <w:rPr>
          <w:ins w:id="6" w:author="Unknown"/>
          <w:rFonts w:ascii="Arial" w:eastAsia="Times New Roman" w:hAnsi="Arial" w:cs="Arial"/>
          <w:color w:val="545454"/>
          <w:sz w:val="20"/>
          <w:szCs w:val="20"/>
          <w:lang w:eastAsia="lt-LT"/>
        </w:rPr>
      </w:pPr>
      <w:ins w:id="7" w:author="Unknown">
        <w:r w:rsidRPr="008C7118">
          <w:rPr>
            <w:rFonts w:ascii="Arial" w:eastAsia="Times New Roman" w:hAnsi="Arial" w:cs="Arial"/>
            <w:color w:val="545454"/>
            <w:sz w:val="20"/>
            <w:szCs w:val="20"/>
            <w:bdr w:val="none" w:sz="0" w:space="0" w:color="auto" w:frame="1"/>
            <w:lang w:eastAsia="lt-LT"/>
          </w:rPr>
          <w:t>2.</w:t>
        </w:r>
        <w:r w:rsidRPr="008C7118">
          <w:rPr>
            <w:rFonts w:ascii="Arial" w:eastAsia="Times New Roman" w:hAnsi="Arial" w:cs="Arial"/>
            <w:color w:val="545454"/>
            <w:sz w:val="20"/>
            <w:szCs w:val="20"/>
            <w:lang w:eastAsia="lt-LT"/>
          </w:rPr>
          <w:t>Tuomet kitame dubenyje suplakame kiaušinius, kefyrą, cukrų, išlydytą bei atvėsusį sviestą.</w:t>
        </w:r>
      </w:ins>
    </w:p>
    <w:p w:rsidR="008C7118" w:rsidRPr="008C7118" w:rsidRDefault="008C7118" w:rsidP="008C7118">
      <w:pPr>
        <w:numPr>
          <w:ilvl w:val="0"/>
          <w:numId w:val="3"/>
        </w:numPr>
        <w:shd w:val="clear" w:color="auto" w:fill="FFFFFF"/>
        <w:spacing w:after="0" w:line="225" w:lineRule="atLeast"/>
        <w:ind w:left="600"/>
        <w:textAlignment w:val="baseline"/>
        <w:rPr>
          <w:ins w:id="8" w:author="Unknown"/>
          <w:rFonts w:ascii="Arial" w:eastAsia="Times New Roman" w:hAnsi="Arial" w:cs="Arial"/>
          <w:color w:val="545454"/>
          <w:sz w:val="20"/>
          <w:szCs w:val="20"/>
          <w:lang w:eastAsia="lt-LT"/>
        </w:rPr>
      </w:pPr>
      <w:ins w:id="9" w:author="Unknown">
        <w:r w:rsidRPr="008C7118">
          <w:rPr>
            <w:rFonts w:ascii="Arial" w:eastAsia="Times New Roman" w:hAnsi="Arial" w:cs="Arial"/>
            <w:color w:val="545454"/>
            <w:sz w:val="20"/>
            <w:szCs w:val="20"/>
            <w:bdr w:val="none" w:sz="0" w:space="0" w:color="auto" w:frame="1"/>
            <w:lang w:eastAsia="lt-LT"/>
          </w:rPr>
          <w:t>3.</w:t>
        </w:r>
        <w:r w:rsidRPr="008C7118">
          <w:rPr>
            <w:rFonts w:ascii="Arial" w:eastAsia="Times New Roman" w:hAnsi="Arial" w:cs="Arial"/>
            <w:color w:val="545454"/>
            <w:sz w:val="20"/>
            <w:szCs w:val="20"/>
            <w:lang w:eastAsia="lt-LT"/>
          </w:rPr>
          <w:t>Tada miltus suberiame į kiaušinių bei kefyro plakinį, išmaišome tiek, kad neliktų sausų miltų. Bus tiršta tešla.</w:t>
        </w:r>
      </w:ins>
    </w:p>
    <w:p w:rsidR="008C7118" w:rsidRPr="008C7118" w:rsidRDefault="008C7118" w:rsidP="008C7118">
      <w:pPr>
        <w:numPr>
          <w:ilvl w:val="0"/>
          <w:numId w:val="3"/>
        </w:numPr>
        <w:shd w:val="clear" w:color="auto" w:fill="FFFFFF"/>
        <w:spacing w:after="0" w:line="225" w:lineRule="atLeast"/>
        <w:ind w:left="600"/>
        <w:textAlignment w:val="baseline"/>
        <w:rPr>
          <w:ins w:id="10" w:author="Unknown"/>
          <w:rFonts w:ascii="Arial" w:eastAsia="Times New Roman" w:hAnsi="Arial" w:cs="Arial"/>
          <w:color w:val="545454"/>
          <w:sz w:val="20"/>
          <w:szCs w:val="20"/>
          <w:lang w:eastAsia="lt-LT"/>
        </w:rPr>
      </w:pPr>
      <w:ins w:id="11" w:author="Unknown">
        <w:r w:rsidRPr="008C7118">
          <w:rPr>
            <w:rFonts w:ascii="Arial" w:eastAsia="Times New Roman" w:hAnsi="Arial" w:cs="Arial"/>
            <w:color w:val="545454"/>
            <w:sz w:val="20"/>
            <w:szCs w:val="20"/>
            <w:bdr w:val="none" w:sz="0" w:space="0" w:color="auto" w:frame="1"/>
            <w:lang w:eastAsia="lt-LT"/>
          </w:rPr>
          <w:t>4.</w:t>
        </w:r>
        <w:r w:rsidRPr="008C7118">
          <w:rPr>
            <w:rFonts w:ascii="Arial" w:eastAsia="Times New Roman" w:hAnsi="Arial" w:cs="Arial"/>
            <w:color w:val="545454"/>
            <w:sz w:val="20"/>
            <w:szCs w:val="20"/>
            <w:lang w:eastAsia="lt-LT"/>
          </w:rPr>
          <w:t>Po to blynus kepame su mažu kiekiu aliejaus, kol gražiai paruduos. Skanaujame!</w:t>
        </w:r>
      </w:ins>
    </w:p>
    <w:p w:rsidR="008C7118" w:rsidRPr="008C7118" w:rsidRDefault="008C7118" w:rsidP="008C7118">
      <w:pPr>
        <w:numPr>
          <w:ilvl w:val="0"/>
          <w:numId w:val="3"/>
        </w:numPr>
        <w:shd w:val="clear" w:color="auto" w:fill="FFFFFF"/>
        <w:spacing w:line="225" w:lineRule="atLeast"/>
        <w:ind w:left="600"/>
        <w:textAlignment w:val="baseline"/>
        <w:rPr>
          <w:ins w:id="12" w:author="Unknown"/>
          <w:rFonts w:ascii="Arial" w:eastAsia="Times New Roman" w:hAnsi="Arial" w:cs="Arial"/>
          <w:color w:val="545454"/>
          <w:sz w:val="20"/>
          <w:szCs w:val="20"/>
          <w:lang w:eastAsia="lt-LT"/>
        </w:rPr>
      </w:pPr>
      <w:ins w:id="13" w:author="Unknown">
        <w:r w:rsidRPr="008C7118">
          <w:rPr>
            <w:rFonts w:ascii="Arial" w:eastAsia="Times New Roman" w:hAnsi="Arial" w:cs="Arial"/>
            <w:color w:val="545454"/>
            <w:sz w:val="20"/>
            <w:szCs w:val="20"/>
            <w:bdr w:val="none" w:sz="0" w:space="0" w:color="auto" w:frame="1"/>
            <w:lang w:eastAsia="lt-LT"/>
          </w:rPr>
          <w:t>5.</w:t>
        </w:r>
        <w:r w:rsidRPr="008C7118">
          <w:rPr>
            <w:rFonts w:ascii="Arial" w:eastAsia="Times New Roman" w:hAnsi="Arial" w:cs="Arial"/>
            <w:b/>
            <w:bCs/>
            <w:color w:val="545454"/>
            <w:sz w:val="20"/>
            <w:szCs w:val="20"/>
            <w:bdr w:val="none" w:sz="0" w:space="0" w:color="auto" w:frame="1"/>
            <w:lang w:eastAsia="lt-LT"/>
          </w:rPr>
          <w:t>Patarimas:</w:t>
        </w:r>
        <w:r w:rsidRPr="008C7118">
          <w:rPr>
            <w:rFonts w:ascii="Arial" w:eastAsia="Times New Roman" w:hAnsi="Arial" w:cs="Arial"/>
            <w:color w:val="545454"/>
            <w:sz w:val="20"/>
            <w:szCs w:val="20"/>
            <w:lang w:eastAsia="lt-LT"/>
          </w:rPr>
          <w:t> Į keptuvę pilame šaukštą bekvapio daržovių aliejaus, su popieriniu rankšluosčiu tolygiai ištepame visą keptuvę. Kepame ant nedidelės ugnies; geriau silpnesnė kaitra, gražiau kepa, nesvyla. Kai blynai pradės lipti, vėl pilame šaukštą aliejaus, vėl ištepame su popieriniu rankšluosčiu bei taip kepame visus blynus.</w:t>
        </w:r>
      </w:ins>
    </w:p>
    <w:p w:rsidR="009575C9" w:rsidRDefault="009575C9"/>
    <w:sectPr w:rsidR="009575C9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E3CED"/>
    <w:multiLevelType w:val="multilevel"/>
    <w:tmpl w:val="0998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6E1669"/>
    <w:multiLevelType w:val="multilevel"/>
    <w:tmpl w:val="E670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B70D81"/>
    <w:multiLevelType w:val="multilevel"/>
    <w:tmpl w:val="5E6C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118"/>
    <w:rsid w:val="008C7118"/>
    <w:rsid w:val="0095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71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lt-LT"/>
    </w:rPr>
  </w:style>
  <w:style w:type="paragraph" w:styleId="Heading2">
    <w:name w:val="heading 2"/>
    <w:basedOn w:val="Normal"/>
    <w:link w:val="Heading2Char"/>
    <w:uiPriority w:val="9"/>
    <w:qFormat/>
    <w:rsid w:val="008C71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paragraph" w:styleId="Heading3">
    <w:name w:val="heading 3"/>
    <w:basedOn w:val="Normal"/>
    <w:link w:val="Heading3Char"/>
    <w:uiPriority w:val="9"/>
    <w:qFormat/>
    <w:rsid w:val="008C71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118"/>
    <w:rPr>
      <w:rFonts w:ascii="Times New Roman" w:eastAsia="Times New Roman" w:hAnsi="Times New Roman" w:cs="Times New Roman"/>
      <w:b/>
      <w:bCs/>
      <w:kern w:val="36"/>
      <w:sz w:val="48"/>
      <w:szCs w:val="48"/>
      <w:lang w:eastAsia="lt-LT"/>
    </w:rPr>
  </w:style>
  <w:style w:type="character" w:customStyle="1" w:styleId="Heading2Char">
    <w:name w:val="Heading 2 Char"/>
    <w:basedOn w:val="DefaultParagraphFont"/>
    <w:link w:val="Heading2"/>
    <w:uiPriority w:val="9"/>
    <w:rsid w:val="008C7118"/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character" w:customStyle="1" w:styleId="Heading3Char">
    <w:name w:val="Heading 3 Char"/>
    <w:basedOn w:val="DefaultParagraphFont"/>
    <w:link w:val="Heading3"/>
    <w:uiPriority w:val="9"/>
    <w:rsid w:val="008C7118"/>
    <w:rPr>
      <w:rFonts w:ascii="Times New Roman" w:eastAsia="Times New Roman" w:hAnsi="Times New Roman" w:cs="Times New Roman"/>
      <w:b/>
      <w:bCs/>
      <w:sz w:val="27"/>
      <w:szCs w:val="27"/>
      <w:lang w:eastAsia="lt-LT"/>
    </w:rPr>
  </w:style>
  <w:style w:type="character" w:styleId="Hyperlink">
    <w:name w:val="Hyperlink"/>
    <w:basedOn w:val="DefaultParagraphFont"/>
    <w:uiPriority w:val="99"/>
    <w:semiHidden/>
    <w:unhideWhenUsed/>
    <w:rsid w:val="008C711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C711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1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71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lt-LT"/>
    </w:rPr>
  </w:style>
  <w:style w:type="paragraph" w:styleId="Heading2">
    <w:name w:val="heading 2"/>
    <w:basedOn w:val="Normal"/>
    <w:link w:val="Heading2Char"/>
    <w:uiPriority w:val="9"/>
    <w:qFormat/>
    <w:rsid w:val="008C71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paragraph" w:styleId="Heading3">
    <w:name w:val="heading 3"/>
    <w:basedOn w:val="Normal"/>
    <w:link w:val="Heading3Char"/>
    <w:uiPriority w:val="9"/>
    <w:qFormat/>
    <w:rsid w:val="008C71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118"/>
    <w:rPr>
      <w:rFonts w:ascii="Times New Roman" w:eastAsia="Times New Roman" w:hAnsi="Times New Roman" w:cs="Times New Roman"/>
      <w:b/>
      <w:bCs/>
      <w:kern w:val="36"/>
      <w:sz w:val="48"/>
      <w:szCs w:val="48"/>
      <w:lang w:eastAsia="lt-LT"/>
    </w:rPr>
  </w:style>
  <w:style w:type="character" w:customStyle="1" w:styleId="Heading2Char">
    <w:name w:val="Heading 2 Char"/>
    <w:basedOn w:val="DefaultParagraphFont"/>
    <w:link w:val="Heading2"/>
    <w:uiPriority w:val="9"/>
    <w:rsid w:val="008C7118"/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character" w:customStyle="1" w:styleId="Heading3Char">
    <w:name w:val="Heading 3 Char"/>
    <w:basedOn w:val="DefaultParagraphFont"/>
    <w:link w:val="Heading3"/>
    <w:uiPriority w:val="9"/>
    <w:rsid w:val="008C7118"/>
    <w:rPr>
      <w:rFonts w:ascii="Times New Roman" w:eastAsia="Times New Roman" w:hAnsi="Times New Roman" w:cs="Times New Roman"/>
      <w:b/>
      <w:bCs/>
      <w:sz w:val="27"/>
      <w:szCs w:val="27"/>
      <w:lang w:eastAsia="lt-LT"/>
    </w:rPr>
  </w:style>
  <w:style w:type="character" w:styleId="Hyperlink">
    <w:name w:val="Hyperlink"/>
    <w:basedOn w:val="DefaultParagraphFont"/>
    <w:uiPriority w:val="99"/>
    <w:semiHidden/>
    <w:unhideWhenUsed/>
    <w:rsid w:val="008C711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C711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1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6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667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9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351752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1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74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599</Words>
  <Characters>342</Characters>
  <Application>Microsoft Office Word</Application>
  <DocSecurity>0</DocSecurity>
  <Lines>2</Lines>
  <Paragraphs>1</Paragraphs>
  <ScaleCrop>false</ScaleCrop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„Windows“ vartotojas</dc:creator>
  <cp:lastModifiedBy>„Windows“ vartotojas</cp:lastModifiedBy>
  <cp:revision>1</cp:revision>
  <dcterms:created xsi:type="dcterms:W3CDTF">2017-08-05T09:27:00Z</dcterms:created>
  <dcterms:modified xsi:type="dcterms:W3CDTF">2017-08-05T09:27:00Z</dcterms:modified>
</cp:coreProperties>
</file>